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7E27F" w14:textId="77777777" w:rsidR="00D71074" w:rsidDel="000A30B5" w:rsidRDefault="00D71074" w:rsidP="00D71074">
      <w:pPr>
        <w:rPr>
          <w:del w:id="0" w:author="窗窗" w:date="2024-07-23T11:56:00Z" w16du:dateUtc="2024-07-23T03:56:00Z"/>
        </w:rPr>
      </w:pPr>
      <w:r>
        <w:rPr>
          <w:rFonts w:hint="eastAsia"/>
        </w:rPr>
        <w:t xml:space="preserve">text </w:t>
      </w:r>
      <w:ins w:id="1" w:author="窗窗" w:date="2024-07-23T11:56:00Z" w16du:dateUtc="2024-07-23T03:56:00Z">
        <w:r>
          <w:rPr>
            <w:rFonts w:hint="eastAsia"/>
          </w:rPr>
          <w:t xml:space="preserve">new text </w:t>
        </w:r>
      </w:ins>
      <w:del w:id="2" w:author="窗窗" w:date="2024-07-23T11:56:00Z" w16du:dateUtc="2024-07-23T03:56:00Z">
        <w:r w:rsidDel="000A30B5">
          <w:rPr>
            <w:rFonts w:hint="eastAsia"/>
          </w:rPr>
          <w:delText>del text</w:delText>
        </w:r>
      </w:del>
    </w:p>
    <w:p w14:paraId="4E1F68AF" w14:textId="5E895D6D" w:rsidR="00B06188" w:rsidRPr="00D71074" w:rsidRDefault="00D71074" w:rsidP="00B06188">
      <w:pPr>
        <w:rPr>
          <w:rFonts w:hint="eastAsia"/>
          <w:strike/>
        </w:rPr>
      </w:pPr>
      <w:del w:id="3" w:author="窗窗" w:date="2024-07-23T11:56:00Z" w16du:dateUtc="2024-07-23T03:56:00Z">
        <w:r w:rsidDel="000A30B5">
          <w:rPr>
            <w:rFonts w:hint="eastAsia"/>
          </w:rPr>
          <w:delText xml:space="preserve">del test across line </w:delText>
        </w:r>
      </w:del>
      <w:r>
        <w:rPr>
          <w:rFonts w:hint="eastAsia"/>
        </w:rPr>
        <w:t xml:space="preserve">text </w:t>
      </w:r>
      <w:r w:rsidRPr="000A30B5">
        <w:rPr>
          <w:strike/>
        </w:rPr>
        <w:t>strikethrough</w:t>
      </w:r>
      <w:r w:rsidRPr="000A30B5">
        <w:rPr>
          <w:rFonts w:hint="eastAsia"/>
          <w:strike/>
        </w:rPr>
        <w:t xml:space="preserve"> text</w:t>
      </w:r>
    </w:p>
    <w:sectPr w:rsidR="00B06188" w:rsidRPr="00D71074" w:rsidSect="00D71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1AB4A8" w14:textId="77777777" w:rsidR="00562C6F" w:rsidRDefault="00562C6F" w:rsidP="00D71074">
      <w:pPr>
        <w:rPr>
          <w:rFonts w:hint="eastAsia"/>
        </w:rPr>
      </w:pPr>
      <w:r>
        <w:separator/>
      </w:r>
    </w:p>
  </w:endnote>
  <w:endnote w:type="continuationSeparator" w:id="0">
    <w:p w14:paraId="54C9952F" w14:textId="77777777" w:rsidR="00562C6F" w:rsidRDefault="00562C6F" w:rsidP="00D7107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A09B23" w14:textId="77777777" w:rsidR="00562C6F" w:rsidRDefault="00562C6F" w:rsidP="00D71074">
      <w:pPr>
        <w:rPr>
          <w:rFonts w:hint="eastAsia"/>
        </w:rPr>
      </w:pPr>
      <w:r>
        <w:separator/>
      </w:r>
    </w:p>
  </w:footnote>
  <w:footnote w:type="continuationSeparator" w:id="0">
    <w:p w14:paraId="5CC1ADC1" w14:textId="77777777" w:rsidR="00562C6F" w:rsidRDefault="00562C6F" w:rsidP="00D71074">
      <w:pPr>
        <w:rPr>
          <w:rFonts w:hint="eastAsia"/>
        </w:rPr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窗窗">
    <w15:presenceInfo w15:providerId="AD" w15:userId="S-1-5-21-300554044-3174028460-1959200658-272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88"/>
    <w:rsid w:val="00220837"/>
    <w:rsid w:val="004950AD"/>
    <w:rsid w:val="00562C6F"/>
    <w:rsid w:val="00B06188"/>
    <w:rsid w:val="00CC1A4E"/>
    <w:rsid w:val="00D7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BD98E4"/>
  <w15:chartTrackingRefBased/>
  <w15:docId w15:val="{9676EE7E-42F7-468F-AFE2-A62E3B1CC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0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B06188"/>
  </w:style>
  <w:style w:type="paragraph" w:styleId="a4">
    <w:name w:val="header"/>
    <w:basedOn w:val="a"/>
    <w:link w:val="a5"/>
    <w:uiPriority w:val="99"/>
    <w:unhideWhenUsed/>
    <w:rsid w:val="00D7107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7107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710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710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窗窗</dc:creator>
  <cp:keywords/>
  <dc:description/>
  <cp:lastModifiedBy>窗窗</cp:lastModifiedBy>
  <cp:revision>2</cp:revision>
  <dcterms:created xsi:type="dcterms:W3CDTF">2024-07-23T03:12:00Z</dcterms:created>
  <dcterms:modified xsi:type="dcterms:W3CDTF">2024-07-23T03:57:00Z</dcterms:modified>
</cp:coreProperties>
</file>